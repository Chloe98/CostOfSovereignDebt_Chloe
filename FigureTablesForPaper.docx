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840990" w14:textId="77777777" w:rsidR="009909BD" w:rsidRDefault="009909BD" w:rsidP="009909BD">
      <w:r>
        <w:t>*OUTPUT FIGURES AND TABLES FOR PAPER</w:t>
      </w:r>
    </w:p>
    <w:p w14:paraId="126F8AEB" w14:textId="2BE37E7F" w:rsidR="009909BD" w:rsidRDefault="00BA4E8D" w:rsidP="009909BD">
      <w:r>
        <w:t>Copy to ResultsForSlides</w:t>
      </w:r>
    </w:p>
    <w:p w14:paraId="1B5F36D3" w14:textId="77777777" w:rsidR="006279D6" w:rsidRDefault="006279D6" w:rsidP="009909BD"/>
    <w:p w14:paraId="2EC7020A" w14:textId="77777777" w:rsidR="006279D6" w:rsidRDefault="006279D6" w:rsidP="009909BD"/>
    <w:p w14:paraId="5C311649" w14:textId="77777777" w:rsidR="009909BD" w:rsidRPr="006279D6" w:rsidRDefault="009909BD" w:rsidP="006279D6">
      <w:pPr>
        <w:jc w:val="center"/>
        <w:rPr>
          <w:b/>
        </w:rPr>
      </w:pPr>
      <w:r w:rsidRPr="006279D6">
        <w:rPr>
          <w:b/>
        </w:rPr>
        <w:t>Figures</w:t>
      </w:r>
    </w:p>
    <w:p w14:paraId="6230E235" w14:textId="5178A8A6" w:rsidR="009909BD" w:rsidRDefault="009909BD" w:rsidP="009909BD">
      <w:r>
        <w:t>Figure 1: $rpath/June16newfig.eps</w:t>
      </w:r>
      <w:r w:rsidR="00BA4E8D">
        <w:t xml:space="preserve"> [Confirm link to ResultsForSlides]</w:t>
      </w:r>
    </w:p>
    <w:p w14:paraId="1E74B8EE" w14:textId="77777777" w:rsidR="00D808D4" w:rsidRDefault="00D808D4" w:rsidP="009909BD"/>
    <w:p w14:paraId="0862F67B" w14:textId="77777777" w:rsidR="005B4903" w:rsidRDefault="009909BD" w:rsidP="009909BD">
      <w:r>
        <w:t>Figure 2a: $rpath/ValueINDEXNew_1.eps</w:t>
      </w:r>
    </w:p>
    <w:p w14:paraId="7EE75554" w14:textId="77777777" w:rsidR="00D808D4" w:rsidRDefault="00D808D4" w:rsidP="009909BD"/>
    <w:p w14:paraId="57967D63" w14:textId="77777777" w:rsidR="009909BD" w:rsidRDefault="009909BD" w:rsidP="009909BD">
      <w:r>
        <w:t>Figure 2b: $rpath/MexicoEquityScatter.eps</w:t>
      </w:r>
    </w:p>
    <w:p w14:paraId="0BC173AD" w14:textId="77777777" w:rsidR="00D808D4" w:rsidRDefault="00D808D4" w:rsidP="009909BD"/>
    <w:p w14:paraId="43551B5A" w14:textId="77777777" w:rsidR="009909BD" w:rsidRDefault="009909BD" w:rsidP="009909BD">
      <w:r>
        <w:t>Figure 3: $rpath/fx_nondf.eps</w:t>
      </w:r>
    </w:p>
    <w:p w14:paraId="177F6694" w14:textId="77777777" w:rsidR="00D808D4" w:rsidRDefault="00D808D4" w:rsidP="009909BD"/>
    <w:p w14:paraId="3307241D" w14:textId="4C3CC432" w:rsidR="009909BD" w:rsidRDefault="009909BD" w:rsidP="009909BD">
      <w:r>
        <w:t>Figure A1: Illustration of ADR Blue and BC</w:t>
      </w:r>
    </w:p>
    <w:p w14:paraId="523F808A" w14:textId="256CDB88" w:rsidR="00315FF0" w:rsidRDefault="00315FF0" w:rsidP="009909BD">
      <w:pPr>
        <w:rPr>
          <w:ins w:id="0" w:author="Benjamin Hebert" w:date="2016-05-02T10:27:00Z"/>
        </w:rPr>
      </w:pPr>
      <w:r>
        <w:t>These aren’t data and don’t need to be generated.</w:t>
      </w:r>
    </w:p>
    <w:p w14:paraId="1FEF0A76" w14:textId="77777777" w:rsidR="0095150D" w:rsidRDefault="0095150D" w:rsidP="009909BD">
      <w:pPr>
        <w:rPr>
          <w:ins w:id="1" w:author="Benjamin Hebert" w:date="2016-05-02T10:27:00Z"/>
        </w:rPr>
      </w:pPr>
    </w:p>
    <w:p w14:paraId="7C13A660" w14:textId="77777777" w:rsidR="0095150D" w:rsidRDefault="0095150D" w:rsidP="0095150D">
      <w:pPr>
        <w:rPr>
          <w:ins w:id="2" w:author="Benjamin Hebert" w:date="2016-05-02T10:27:00Z"/>
        </w:rPr>
      </w:pPr>
      <w:ins w:id="3" w:author="Benjamin Hebert" w:date="2016-05-02T10:27:00Z">
        <w:r>
          <w:t>Figure A2: All in $rpath</w:t>
        </w:r>
      </w:ins>
    </w:p>
    <w:p w14:paraId="18E2BD12" w14:textId="77777777" w:rsidR="0095150D" w:rsidRDefault="0095150D" w:rsidP="0095150D">
      <w:pPr>
        <w:pStyle w:val="ListParagraph"/>
        <w:numPr>
          <w:ilvl w:val="0"/>
          <w:numId w:val="2"/>
        </w:numPr>
        <w:rPr>
          <w:ins w:id="4" w:author="Benjamin Hebert" w:date="2016-05-02T10:27:00Z"/>
        </w:rPr>
      </w:pPr>
      <w:ins w:id="5" w:author="Benjamin Hebert" w:date="2016-05-02T10:27:00Z">
        <w:r w:rsidRPr="00BA4E8D">
          <w:t>CDS_Plot.eps</w:t>
        </w:r>
      </w:ins>
    </w:p>
    <w:p w14:paraId="4D7C0952" w14:textId="77777777" w:rsidR="0095150D" w:rsidRDefault="0095150D" w:rsidP="0095150D">
      <w:pPr>
        <w:pStyle w:val="ListParagraph"/>
        <w:numPr>
          <w:ilvl w:val="0"/>
          <w:numId w:val="2"/>
        </w:numPr>
        <w:rPr>
          <w:ins w:id="6" w:author="Benjamin Hebert" w:date="2016-05-02T10:27:00Z"/>
        </w:rPr>
      </w:pPr>
      <w:ins w:id="7" w:author="Benjamin Hebert" w:date="2016-05-02T10:27:00Z">
        <w:r w:rsidRPr="00BA4E8D">
          <w:t>Recovery_Plot.eps</w:t>
        </w:r>
      </w:ins>
    </w:p>
    <w:p w14:paraId="2A7E67F5" w14:textId="77777777" w:rsidR="0095150D" w:rsidRDefault="0095150D" w:rsidP="0095150D">
      <w:pPr>
        <w:pStyle w:val="ListParagraph"/>
        <w:numPr>
          <w:ilvl w:val="0"/>
          <w:numId w:val="2"/>
        </w:numPr>
        <w:rPr>
          <w:ins w:id="8" w:author="Benjamin Hebert" w:date="2016-05-02T10:27:00Z"/>
        </w:rPr>
      </w:pPr>
      <w:ins w:id="9" w:author="Benjamin Hebert" w:date="2016-05-02T10:27:00Z">
        <w:r w:rsidRPr="00BA4E8D">
          <w:t>Hazard_Plot.eps</w:t>
        </w:r>
      </w:ins>
    </w:p>
    <w:p w14:paraId="4E66DB53" w14:textId="77777777" w:rsidR="0095150D" w:rsidRPr="00BA4E8D" w:rsidRDefault="0095150D" w:rsidP="0095150D">
      <w:pPr>
        <w:pStyle w:val="ListParagraph"/>
        <w:numPr>
          <w:ilvl w:val="0"/>
          <w:numId w:val="2"/>
        </w:numPr>
        <w:rPr>
          <w:ins w:id="10" w:author="Benjamin Hebert" w:date="2016-05-02T10:27:00Z"/>
        </w:rPr>
      </w:pPr>
      <w:ins w:id="11" w:author="Benjamin Hebert" w:date="2016-05-02T10:27:00Z">
        <w:r w:rsidRPr="00BA4E8D">
          <w:t>Default_Plot.eps</w:t>
        </w:r>
      </w:ins>
    </w:p>
    <w:p w14:paraId="30710D30" w14:textId="77777777" w:rsidR="0095150D" w:rsidDel="0095150D" w:rsidRDefault="0095150D" w:rsidP="009909BD">
      <w:pPr>
        <w:rPr>
          <w:del w:id="12" w:author="Benjamin Hebert" w:date="2016-05-02T10:27:00Z"/>
        </w:rPr>
      </w:pPr>
    </w:p>
    <w:p w14:paraId="0D8EEE1F" w14:textId="77777777" w:rsidR="00D808D4" w:rsidRDefault="00D808D4" w:rsidP="009909BD"/>
    <w:p w14:paraId="34012CE6" w14:textId="5AF8D744" w:rsidR="003044E0" w:rsidRDefault="005B4903" w:rsidP="009909BD">
      <w:r>
        <w:t>Figure A</w:t>
      </w:r>
      <w:ins w:id="13" w:author="Benjamin Hebert" w:date="2016-05-02T10:27:00Z">
        <w:r w:rsidR="0095150D">
          <w:t>3</w:t>
        </w:r>
      </w:ins>
      <w:del w:id="14" w:author="Benjamin Hebert" w:date="2016-05-02T10:27:00Z">
        <w:r w:rsidDel="0095150D">
          <w:delText>2</w:delText>
        </w:r>
      </w:del>
      <w:r>
        <w:t>: All in rpath</w:t>
      </w:r>
    </w:p>
    <w:p w14:paraId="2C244E85" w14:textId="77777777" w:rsidR="005B4903" w:rsidRDefault="005B4903" w:rsidP="005B4903">
      <w:pPr>
        <w:pStyle w:val="ListParagraph"/>
        <w:numPr>
          <w:ilvl w:val="0"/>
          <w:numId w:val="1"/>
        </w:numPr>
      </w:pPr>
      <w:r>
        <w:t>ValueBank_Scatter.eps</w:t>
      </w:r>
    </w:p>
    <w:p w14:paraId="07E50B6D" w14:textId="77777777" w:rsidR="005B4903" w:rsidRDefault="005B4903" w:rsidP="005B4903">
      <w:pPr>
        <w:pStyle w:val="ListParagraph"/>
        <w:numPr>
          <w:ilvl w:val="0"/>
          <w:numId w:val="1"/>
        </w:numPr>
      </w:pPr>
      <w:r w:rsidRPr="005B4903">
        <w:t>Valuenonfin_Scatter.eps</w:t>
      </w:r>
    </w:p>
    <w:p w14:paraId="78F41688" w14:textId="77777777" w:rsidR="005B4903" w:rsidRDefault="005B4903" w:rsidP="005B4903">
      <w:pPr>
        <w:pStyle w:val="ListParagraph"/>
        <w:numPr>
          <w:ilvl w:val="0"/>
          <w:numId w:val="1"/>
        </w:numPr>
      </w:pPr>
      <w:r w:rsidRPr="005B4903">
        <w:t>Official_Scatter.eps</w:t>
      </w:r>
    </w:p>
    <w:p w14:paraId="4711599D" w14:textId="77777777" w:rsidR="005B4903" w:rsidRDefault="005B4903" w:rsidP="005B4903">
      <w:pPr>
        <w:pStyle w:val="ListParagraph"/>
        <w:numPr>
          <w:ilvl w:val="0"/>
          <w:numId w:val="1"/>
        </w:numPr>
      </w:pPr>
      <w:r w:rsidRPr="005B4903">
        <w:t>DolarBlue_Scatter.eps</w:t>
      </w:r>
    </w:p>
    <w:p w14:paraId="7FA7BFC3" w14:textId="77777777" w:rsidR="005B4903" w:rsidRDefault="005B4903" w:rsidP="005B4903">
      <w:pPr>
        <w:pStyle w:val="ListParagraph"/>
        <w:numPr>
          <w:ilvl w:val="0"/>
          <w:numId w:val="1"/>
        </w:numPr>
      </w:pPr>
      <w:r w:rsidRPr="005B4903">
        <w:t>ADRBlue_Scatter.eps</w:t>
      </w:r>
    </w:p>
    <w:p w14:paraId="617492F9" w14:textId="77777777" w:rsidR="005B4903" w:rsidRDefault="005B4903" w:rsidP="005B4903">
      <w:pPr>
        <w:pStyle w:val="ListParagraph"/>
        <w:numPr>
          <w:ilvl w:val="0"/>
          <w:numId w:val="1"/>
        </w:numPr>
      </w:pPr>
      <w:r w:rsidRPr="005B4903">
        <w:t>BCS_Scatter.eps</w:t>
      </w:r>
    </w:p>
    <w:p w14:paraId="3F51D123" w14:textId="77777777" w:rsidR="00D808D4" w:rsidRDefault="00D808D4" w:rsidP="005B4903">
      <w:pPr>
        <w:pStyle w:val="ListParagraph"/>
        <w:numPr>
          <w:ilvl w:val="0"/>
          <w:numId w:val="1"/>
        </w:numPr>
      </w:pPr>
    </w:p>
    <w:p w14:paraId="49B4C305" w14:textId="774F02B8" w:rsidR="00FA1C35" w:rsidRPr="00675F65" w:rsidDel="00DA5596" w:rsidRDefault="00FA1C35" w:rsidP="00FA1C35">
      <w:pPr>
        <w:rPr>
          <w:del w:id="15" w:author="Benjamin Hebert" w:date="2016-05-02T10:14:00Z"/>
        </w:rPr>
      </w:pPr>
      <w:del w:id="16" w:author="Benjamin Hebert" w:date="2016-05-02T10:14:00Z">
        <w:r w:rsidRPr="00675F65" w:rsidDel="00DA5596">
          <w:delText xml:space="preserve">Figure A3: VARvsConsensus_Real_GDP_cpi.png </w:delText>
        </w:r>
      </w:del>
    </w:p>
    <w:p w14:paraId="7793BB2D" w14:textId="77777777" w:rsidR="00BA4E8D" w:rsidRDefault="00BA4E8D" w:rsidP="00FA1C35">
      <w:pPr>
        <w:rPr>
          <w:b/>
        </w:rPr>
      </w:pPr>
    </w:p>
    <w:p w14:paraId="7980A54E" w14:textId="115DDAF6" w:rsidR="00BA4E8D" w:rsidDel="0095150D" w:rsidRDefault="00BA4E8D" w:rsidP="00FA1C35">
      <w:pPr>
        <w:rPr>
          <w:del w:id="17" w:author="Benjamin Hebert" w:date="2016-05-02T10:27:00Z"/>
        </w:rPr>
      </w:pPr>
      <w:del w:id="18" w:author="Benjamin Hebert" w:date="2016-05-02T10:27:00Z">
        <w:r w:rsidDel="0095150D">
          <w:delText xml:space="preserve">Figure A4: All in </w:delText>
        </w:r>
        <w:r w:rsidR="006279D6" w:rsidDel="0095150D">
          <w:delText>$</w:delText>
        </w:r>
        <w:r w:rsidDel="0095150D">
          <w:delText>rpath</w:delText>
        </w:r>
      </w:del>
    </w:p>
    <w:p w14:paraId="1207C445" w14:textId="6DE53F76" w:rsidR="00BA4E8D" w:rsidDel="0095150D" w:rsidRDefault="00BA4E8D" w:rsidP="00BA4E8D">
      <w:pPr>
        <w:pStyle w:val="ListParagraph"/>
        <w:numPr>
          <w:ilvl w:val="0"/>
          <w:numId w:val="2"/>
        </w:numPr>
        <w:rPr>
          <w:del w:id="19" w:author="Benjamin Hebert" w:date="2016-05-02T10:27:00Z"/>
        </w:rPr>
      </w:pPr>
      <w:del w:id="20" w:author="Benjamin Hebert" w:date="2016-05-02T10:27:00Z">
        <w:r w:rsidRPr="00BA4E8D" w:rsidDel="0095150D">
          <w:delText>CDS_Plot.eps</w:delText>
        </w:r>
      </w:del>
    </w:p>
    <w:p w14:paraId="131D5BE3" w14:textId="0A0A2CCF" w:rsidR="00BA4E8D" w:rsidDel="0095150D" w:rsidRDefault="00BA4E8D" w:rsidP="00BA4E8D">
      <w:pPr>
        <w:pStyle w:val="ListParagraph"/>
        <w:numPr>
          <w:ilvl w:val="0"/>
          <w:numId w:val="2"/>
        </w:numPr>
        <w:rPr>
          <w:del w:id="21" w:author="Benjamin Hebert" w:date="2016-05-02T10:27:00Z"/>
        </w:rPr>
      </w:pPr>
      <w:del w:id="22" w:author="Benjamin Hebert" w:date="2016-05-02T10:27:00Z">
        <w:r w:rsidRPr="00BA4E8D" w:rsidDel="0095150D">
          <w:delText>Recovery_Plot.eps</w:delText>
        </w:r>
      </w:del>
    </w:p>
    <w:p w14:paraId="65DCC24F" w14:textId="32D09FFE" w:rsidR="00BA4E8D" w:rsidDel="0095150D" w:rsidRDefault="00BA4E8D" w:rsidP="00BA4E8D">
      <w:pPr>
        <w:pStyle w:val="ListParagraph"/>
        <w:numPr>
          <w:ilvl w:val="0"/>
          <w:numId w:val="2"/>
        </w:numPr>
        <w:rPr>
          <w:del w:id="23" w:author="Benjamin Hebert" w:date="2016-05-02T10:27:00Z"/>
        </w:rPr>
      </w:pPr>
      <w:del w:id="24" w:author="Benjamin Hebert" w:date="2016-05-02T10:27:00Z">
        <w:r w:rsidRPr="00BA4E8D" w:rsidDel="0095150D">
          <w:delText>Hazard_Plot.eps</w:delText>
        </w:r>
      </w:del>
    </w:p>
    <w:p w14:paraId="6B81902A" w14:textId="137F911F" w:rsidR="00BA4E8D" w:rsidRPr="00BA4E8D" w:rsidDel="0095150D" w:rsidRDefault="00BA4E8D" w:rsidP="00BA4E8D">
      <w:pPr>
        <w:pStyle w:val="ListParagraph"/>
        <w:numPr>
          <w:ilvl w:val="0"/>
          <w:numId w:val="2"/>
        </w:numPr>
        <w:rPr>
          <w:del w:id="25" w:author="Benjamin Hebert" w:date="2016-05-02T10:27:00Z"/>
        </w:rPr>
      </w:pPr>
      <w:del w:id="26" w:author="Benjamin Hebert" w:date="2016-05-02T10:27:00Z">
        <w:r w:rsidRPr="00BA4E8D" w:rsidDel="0095150D">
          <w:delText>Default_Plot.eps</w:delText>
        </w:r>
      </w:del>
    </w:p>
    <w:p w14:paraId="376DFB1E" w14:textId="77777777" w:rsidR="00FA1C35" w:rsidRDefault="00FA1C35" w:rsidP="00FA1C35"/>
    <w:p w14:paraId="3A6A2425" w14:textId="034A7B16" w:rsidR="002863A0" w:rsidDel="002655B9" w:rsidRDefault="002863A0" w:rsidP="00FA1C35">
      <w:pPr>
        <w:rPr>
          <w:del w:id="27" w:author="Jesse Schreger" w:date="2016-05-03T12:02:00Z"/>
          <w:b/>
        </w:rPr>
      </w:pPr>
      <w:del w:id="28" w:author="Jesse Schreger" w:date="2016-05-03T12:02:00Z">
        <w:r w:rsidDel="002655B9">
          <w:rPr>
            <w:b/>
          </w:rPr>
          <w:delText>DON’T FORGET BKChartMaker.do</w:delText>
        </w:r>
      </w:del>
    </w:p>
    <w:p w14:paraId="1B1CFEAD" w14:textId="2C0C4D8E" w:rsidR="00675F65" w:rsidDel="002655B9" w:rsidRDefault="00675F65" w:rsidP="00FA1C35">
      <w:pPr>
        <w:rPr>
          <w:del w:id="29" w:author="Jesse Schreger" w:date="2016-05-03T12:02:00Z"/>
          <w:b/>
        </w:rPr>
      </w:pPr>
      <w:del w:id="30" w:author="Jesse Schreger" w:date="2016-05-03T12:02:00Z">
        <w:r w:rsidDel="002655B9">
          <w:rPr>
            <w:b/>
          </w:rPr>
          <w:delText>This must be run separately after saving-as the files</w:delText>
        </w:r>
      </w:del>
    </w:p>
    <w:p w14:paraId="10E6A792" w14:textId="23C0E745" w:rsidR="00675F65" w:rsidDel="002655B9" w:rsidRDefault="00675F65" w:rsidP="00FA1C35">
      <w:pPr>
        <w:rPr>
          <w:del w:id="31" w:author="Jesse Schreger" w:date="2016-05-03T12:02:00Z"/>
          <w:b/>
        </w:rPr>
      </w:pPr>
      <w:del w:id="32" w:author="Jesse Schreger" w:date="2016-05-03T12:02:00Z">
        <w:r w:rsidRPr="00675F65" w:rsidDel="002655B9">
          <w:rPr>
            <w:b/>
          </w:rPr>
          <w:delText>R</w:delText>
        </w:r>
        <w:r w:rsidDel="002655B9">
          <w:rPr>
            <w:b/>
          </w:rPr>
          <w:delText>S_CDS_IVLocal_relative_noex.xls and</w:delText>
        </w:r>
      </w:del>
    </w:p>
    <w:p w14:paraId="3FA218FF" w14:textId="493AF978" w:rsidR="00675F65" w:rsidDel="002655B9" w:rsidRDefault="00675F65" w:rsidP="00FA1C35">
      <w:pPr>
        <w:rPr>
          <w:del w:id="33" w:author="Jesse Schreger" w:date="2016-05-03T12:02:00Z"/>
          <w:b/>
        </w:rPr>
      </w:pPr>
      <w:del w:id="34" w:author="Jesse Schreger" w:date="2016-05-03T12:02:00Z">
        <w:r w:rsidRPr="00675F65" w:rsidDel="002655B9">
          <w:rPr>
            <w:b/>
          </w:rPr>
          <w:delText>RS_C</w:delText>
        </w:r>
        <w:r w:rsidDel="002655B9">
          <w:rPr>
            <w:b/>
          </w:rPr>
          <w:delText>DS_IVLocalHML_relative_noex.xls</w:delText>
        </w:r>
      </w:del>
    </w:p>
    <w:p w14:paraId="1364DFDE" w14:textId="590B9641" w:rsidR="00675F65" w:rsidRPr="002863A0" w:rsidDel="002655B9" w:rsidRDefault="00675F65" w:rsidP="00FA1C35">
      <w:pPr>
        <w:rPr>
          <w:del w:id="35" w:author="Jesse Schreger" w:date="2016-05-03T12:02:00Z"/>
          <w:b/>
        </w:rPr>
      </w:pPr>
      <w:del w:id="36" w:author="Jesse Schreger" w:date="2016-05-03T12:02:00Z">
        <w:r w:rsidDel="002655B9">
          <w:rPr>
            <w:b/>
          </w:rPr>
          <w:delText xml:space="preserve">Into .xlsx format. </w:delText>
        </w:r>
      </w:del>
    </w:p>
    <w:p w14:paraId="5781C9B0" w14:textId="2FBEC75D" w:rsidR="00F913B7" w:rsidRDefault="00F913B7" w:rsidP="00FA1C35">
      <w:r>
        <w:t>Figure A</w:t>
      </w:r>
      <w:ins w:id="37" w:author="Benjamin Hebert" w:date="2016-05-02T10:28:00Z">
        <w:r w:rsidR="0095150D">
          <w:t>4</w:t>
        </w:r>
      </w:ins>
      <w:del w:id="38" w:author="Benjamin Hebert" w:date="2016-05-02T10:28:00Z">
        <w:r w:rsidDel="0095150D">
          <w:delText>5</w:delText>
        </w:r>
      </w:del>
      <w:r>
        <w:t xml:space="preserve">: </w:t>
      </w:r>
      <w:r w:rsidRPr="00F913B7">
        <w:t>BK_HML_All.eps</w:t>
      </w:r>
      <w:ins w:id="39" w:author="Jesse Schreger" w:date="2016-05-03T12:02:00Z">
        <w:r w:rsidR="002655B9">
          <w:t xml:space="preserve"> (Made by BKChartmaker)</w:t>
        </w:r>
      </w:ins>
    </w:p>
    <w:p w14:paraId="282D2BBE" w14:textId="2C901D3F" w:rsidR="00F913B7" w:rsidRDefault="002655B9" w:rsidP="00FA1C35">
      <w:ins w:id="40" w:author="Jesse Schreger" w:date="2016-05-03T12:02:00Z">
        <w:r>
          <w:t xml:space="preserve"> </w:t>
        </w:r>
      </w:ins>
    </w:p>
    <w:p w14:paraId="67F3D35D" w14:textId="746EFCC6" w:rsidR="00F913B7" w:rsidRDefault="00F913B7" w:rsidP="00FA1C35">
      <w:r>
        <w:t>Figure A</w:t>
      </w:r>
      <w:ins w:id="41" w:author="Benjamin Hebert" w:date="2016-05-02T10:28:00Z">
        <w:r w:rsidR="0095150D">
          <w:t>5</w:t>
        </w:r>
      </w:ins>
      <w:del w:id="42" w:author="Benjamin Hebert" w:date="2016-05-02T10:28:00Z">
        <w:r w:rsidDel="0095150D">
          <w:delText>6</w:delText>
        </w:r>
      </w:del>
      <w:r>
        <w:t xml:space="preserve">: </w:t>
      </w:r>
      <w:r w:rsidRPr="00F913B7">
        <w:t>BK_Ind.eps</w:t>
      </w:r>
      <w:ins w:id="43" w:author="Jesse Schreger" w:date="2016-05-03T12:03:00Z">
        <w:r w:rsidR="002655B9">
          <w:t xml:space="preserve"> (Made by BKChartmaker)</w:t>
        </w:r>
      </w:ins>
    </w:p>
    <w:p w14:paraId="16F9C0AB" w14:textId="77777777" w:rsidR="00473AC3" w:rsidRDefault="00473AC3" w:rsidP="00FA1C35"/>
    <w:p w14:paraId="0336D81F" w14:textId="77777777" w:rsidR="00D808D4" w:rsidRDefault="00D808D4" w:rsidP="00FA1C35"/>
    <w:p w14:paraId="6A0DCC8A" w14:textId="77777777" w:rsidR="00D808D4" w:rsidRDefault="00D808D4" w:rsidP="00FA1C35"/>
    <w:p w14:paraId="2E6CBB94" w14:textId="77777777" w:rsidR="00D808D4" w:rsidRDefault="00D808D4" w:rsidP="00FA1C35"/>
    <w:p w14:paraId="50375377" w14:textId="23A5F4C1" w:rsidR="005B4903" w:rsidRDefault="006279D6" w:rsidP="006279D6">
      <w:pPr>
        <w:jc w:val="center"/>
        <w:rPr>
          <w:b/>
        </w:rPr>
      </w:pPr>
      <w:r w:rsidRPr="006279D6">
        <w:rPr>
          <w:b/>
        </w:rPr>
        <w:t>Tables</w:t>
      </w:r>
    </w:p>
    <w:p w14:paraId="7C9E1C88" w14:textId="70C76881" w:rsidR="007C0656" w:rsidRDefault="007C0656" w:rsidP="007C0656">
      <w:r>
        <w:t>Table 1: Summary Stats. $rpath/Summary_ValueINDEXNew</w:t>
      </w:r>
      <w:r w:rsidR="0067708D">
        <w:t>_US</w:t>
      </w:r>
      <w:r>
        <w:t>.xls</w:t>
      </w:r>
    </w:p>
    <w:p w14:paraId="1C64E766" w14:textId="77777777" w:rsidR="00D808D4" w:rsidRDefault="00D808D4" w:rsidP="007C0656"/>
    <w:p w14:paraId="1A2CF895" w14:textId="743F6953" w:rsidR="00851E1E" w:rsidDel="0021246B" w:rsidRDefault="00851E1E" w:rsidP="007C0656">
      <w:pPr>
        <w:rPr>
          <w:del w:id="44" w:author="Benjamin Hebert" w:date="2016-05-02T10:16:00Z"/>
        </w:rPr>
      </w:pPr>
      <w:del w:id="45" w:author="Benjamin Hebert" w:date="2016-05-02T10:16:00Z">
        <w:r w:rsidDel="0021246B">
          <w:delText xml:space="preserve">Table 2: Estimates of the Cost of Default </w:delText>
        </w:r>
        <w:r w:rsidRPr="00851E1E" w:rsidDel="0021246B">
          <w:delText>"$rpath/Costs.xls"</w:delText>
        </w:r>
      </w:del>
    </w:p>
    <w:p w14:paraId="660DE43B" w14:textId="77777777" w:rsidR="00D808D4" w:rsidRDefault="00D808D4" w:rsidP="007C0656"/>
    <w:p w14:paraId="14840F66" w14:textId="658C5970" w:rsidR="00851E1E" w:rsidRDefault="00851E1E" w:rsidP="007C0656">
      <w:pPr>
        <w:rPr>
          <w:rFonts w:ascii="Helvetica" w:hAnsi="Helvetica" w:cs="Helvetica"/>
          <w:color w:val="000000"/>
        </w:rPr>
      </w:pPr>
      <w:r>
        <w:t xml:space="preserve">Table </w:t>
      </w:r>
      <w:ins w:id="46" w:author="Benjamin Hebert" w:date="2016-05-02T10:16:00Z">
        <w:r w:rsidR="0021246B">
          <w:t>2</w:t>
        </w:r>
      </w:ins>
      <w:del w:id="47" w:author="Benjamin Hebert" w:date="2016-05-02T10:16:00Z">
        <w:r w:rsidDel="0021246B">
          <w:delText>3</w:delText>
        </w:r>
      </w:del>
      <w:r>
        <w:t xml:space="preserve">: </w:t>
      </w:r>
      <w:r>
        <w:rPr>
          <w:rFonts w:ascii="Helvetica" w:hAnsi="Helvetica" w:cs="Helvetica"/>
          <w:color w:val="000000"/>
        </w:rPr>
        <w:t>Equity and Exchange Rate Results</w:t>
      </w:r>
    </w:p>
    <w:p w14:paraId="3C524CE8" w14:textId="41A7F641" w:rsidR="00851E1E" w:rsidRDefault="00851E1E" w:rsidP="00851E1E">
      <w:pPr>
        <w:pStyle w:val="ListParagraph"/>
        <w:numPr>
          <w:ilvl w:val="0"/>
          <w:numId w:val="3"/>
        </w:numPr>
      </w:pPr>
      <w:r>
        <w:t>Top Panel: OLS, $rpath/OLS_reshapeADR.xls</w:t>
      </w:r>
    </w:p>
    <w:p w14:paraId="545578B1" w14:textId="2836BB8E" w:rsidR="00851E1E" w:rsidRDefault="00851E1E" w:rsidP="00851E1E">
      <w:pPr>
        <w:pStyle w:val="ListParagraph"/>
        <w:numPr>
          <w:ilvl w:val="0"/>
          <w:numId w:val="3"/>
        </w:numPr>
      </w:pPr>
      <w:r>
        <w:lastRenderedPageBreak/>
        <w:t>Bottom Panel:  , $rpath/RS_CDS_IV_</w:t>
      </w:r>
      <w:del w:id="48" w:author="Benjamin Hebert" w:date="2016-05-02T10:29:00Z">
        <w:r w:rsidDel="0095150D">
          <w:delText>_</w:delText>
        </w:r>
      </w:del>
      <w:r>
        <w:t>reshapeADR.xls</w:t>
      </w:r>
    </w:p>
    <w:p w14:paraId="3DF9A3C5" w14:textId="77777777" w:rsidR="00D808D4" w:rsidRDefault="00D808D4">
      <w:pPr>
        <w:pStyle w:val="ListParagraph"/>
        <w:pPrChange w:id="49" w:author="Benjamin Hebert" w:date="2016-05-02T10:16:00Z">
          <w:pPr>
            <w:pStyle w:val="ListParagraph"/>
            <w:numPr>
              <w:numId w:val="3"/>
            </w:numPr>
            <w:ind w:hanging="360"/>
          </w:pPr>
        </w:pPrChange>
      </w:pPr>
    </w:p>
    <w:p w14:paraId="7C1C45BC" w14:textId="77777777" w:rsidR="0021246B" w:rsidRDefault="0021246B" w:rsidP="00D808D4">
      <w:pPr>
        <w:rPr>
          <w:ins w:id="50" w:author="Benjamin Hebert" w:date="2016-05-02T10:16:00Z"/>
        </w:rPr>
      </w:pPr>
    </w:p>
    <w:p w14:paraId="63AC24E2" w14:textId="22A1C519" w:rsidR="0021246B" w:rsidRDefault="0021246B" w:rsidP="0021246B">
      <w:pPr>
        <w:rPr>
          <w:ins w:id="51" w:author="Benjamin Hebert" w:date="2016-05-02T10:16:00Z"/>
        </w:rPr>
      </w:pPr>
      <w:ins w:id="52" w:author="Benjamin Hebert" w:date="2016-05-02T10:16:00Z">
        <w:r>
          <w:t xml:space="preserve">Table 3: Estimates of the Cost of Default </w:t>
        </w:r>
        <w:r w:rsidRPr="00851E1E">
          <w:t>"$rpath/Costs.xls"</w:t>
        </w:r>
      </w:ins>
    </w:p>
    <w:p w14:paraId="56C6020A" w14:textId="7F348AB0" w:rsidR="00851E1E" w:rsidDel="00DA5596" w:rsidRDefault="00851E1E" w:rsidP="00851E1E">
      <w:pPr>
        <w:rPr>
          <w:del w:id="53" w:author="Benjamin Hebert" w:date="2016-05-02T10:14:00Z"/>
        </w:rPr>
      </w:pPr>
      <w:del w:id="54" w:author="Benjamin Hebert" w:date="2016-05-02T10:14:00Z">
        <w:r w:rsidDel="00DA5596">
          <w:delText>Table4: Coefficients for Tracking Portfolios</w:delText>
        </w:r>
      </w:del>
    </w:p>
    <w:p w14:paraId="13CB8DFE" w14:textId="6FF09A57" w:rsidR="00851E1E" w:rsidDel="00DA5596" w:rsidRDefault="00851E1E" w:rsidP="00851E1E">
      <w:pPr>
        <w:pStyle w:val="ListParagraph"/>
        <w:numPr>
          <w:ilvl w:val="0"/>
          <w:numId w:val="4"/>
        </w:numPr>
        <w:rPr>
          <w:del w:id="55" w:author="Benjamin Hebert" w:date="2016-05-02T10:14:00Z"/>
        </w:rPr>
      </w:pPr>
      <w:del w:id="56" w:author="Benjamin Hebert" w:date="2016-05-02T10:14:00Z">
        <w:r w:rsidDel="00DA5596">
          <w:delText>Tracking_coefficients.xls for Survey</w:delText>
        </w:r>
      </w:del>
    </w:p>
    <w:p w14:paraId="0569C728" w14:textId="37EEDB6F" w:rsidR="00851E1E" w:rsidDel="00DA5596" w:rsidRDefault="00851E1E" w:rsidP="00851E1E">
      <w:pPr>
        <w:pStyle w:val="ListParagraph"/>
        <w:numPr>
          <w:ilvl w:val="0"/>
          <w:numId w:val="4"/>
        </w:numPr>
        <w:rPr>
          <w:del w:id="57" w:author="Benjamin Hebert" w:date="2016-05-02T10:14:00Z"/>
        </w:rPr>
      </w:pPr>
      <w:del w:id="58" w:author="Benjamin Hebert" w:date="2016-05-02T10:14:00Z">
        <w:r w:rsidDel="00DA5596">
          <w:delText>Varcoeffs.xls for VAR</w:delText>
        </w:r>
      </w:del>
    </w:p>
    <w:p w14:paraId="61C41C26" w14:textId="7ACC2E8D" w:rsidR="00851E1E" w:rsidDel="00DA5596" w:rsidRDefault="00851E1E" w:rsidP="00851E1E">
      <w:pPr>
        <w:pStyle w:val="ListParagraph"/>
        <w:numPr>
          <w:ilvl w:val="0"/>
          <w:numId w:val="4"/>
        </w:numPr>
        <w:rPr>
          <w:del w:id="59" w:author="Benjamin Hebert" w:date="2016-05-02T10:14:00Z"/>
        </w:rPr>
      </w:pPr>
      <w:del w:id="60" w:author="Benjamin Hebert" w:date="2016-05-02T10:14:00Z">
        <w:r w:rsidDel="00DA5596">
          <w:delText>dols.xls for DOLS</w:delText>
        </w:r>
      </w:del>
    </w:p>
    <w:p w14:paraId="2D0C8B78" w14:textId="77777777" w:rsidR="00D808D4" w:rsidRDefault="00D808D4" w:rsidP="00D808D4"/>
    <w:p w14:paraId="7E7E0B10" w14:textId="7B1A0CB8" w:rsidR="00F913B7" w:rsidDel="00DA5596" w:rsidRDefault="00F913B7" w:rsidP="00F913B7">
      <w:pPr>
        <w:rPr>
          <w:del w:id="61" w:author="Benjamin Hebert" w:date="2016-05-02T10:15:00Z"/>
        </w:rPr>
      </w:pPr>
      <w:del w:id="62" w:author="Benjamin Hebert" w:date="2016-05-02T10:15:00Z">
        <w:r w:rsidDel="00DA5596">
          <w:delText>Table 5: Default and the PV of GDP Growth</w:delText>
        </w:r>
      </w:del>
    </w:p>
    <w:p w14:paraId="395DAD84" w14:textId="54357962" w:rsidR="00F913B7" w:rsidDel="00DA5596" w:rsidRDefault="00F913B7" w:rsidP="00F913B7">
      <w:pPr>
        <w:pStyle w:val="ListParagraph"/>
        <w:numPr>
          <w:ilvl w:val="0"/>
          <w:numId w:val="5"/>
        </w:numPr>
        <w:rPr>
          <w:del w:id="63" w:author="Benjamin Hebert" w:date="2016-05-02T10:15:00Z"/>
        </w:rPr>
      </w:pPr>
      <w:del w:id="64" w:author="Benjamin Hebert" w:date="2016-05-02T10:15:00Z">
        <w:r w:rsidDel="00DA5596">
          <w:delText>$rpath/RS_CDS_IV__reshapeADR.xls</w:delText>
        </w:r>
      </w:del>
    </w:p>
    <w:p w14:paraId="0A1E91EC" w14:textId="77777777" w:rsidR="00F913B7" w:rsidRDefault="00F913B7" w:rsidP="00F913B7">
      <w:pPr>
        <w:pStyle w:val="ListParagraph"/>
      </w:pPr>
    </w:p>
    <w:p w14:paraId="15931F84" w14:textId="33132354" w:rsidR="00F913B7" w:rsidRDefault="00F913B7" w:rsidP="00F913B7">
      <w:r>
        <w:t xml:space="preserve">Table </w:t>
      </w:r>
      <w:ins w:id="65" w:author="Benjamin Hebert" w:date="2016-05-02T10:16:00Z">
        <w:r w:rsidR="0021246B">
          <w:t>4</w:t>
        </w:r>
      </w:ins>
      <w:del w:id="66" w:author="Benjamin Hebert" w:date="2016-05-02T10:16:00Z">
        <w:r w:rsidDel="0021246B">
          <w:delText>6</w:delText>
        </w:r>
      </w:del>
      <w:r>
        <w:t xml:space="preserve">: </w:t>
      </w:r>
      <w:r w:rsidRPr="00F913B7">
        <w:t>Cross-Section: Long-Short Portfolios, CDS-IV</w:t>
      </w:r>
      <w:r w:rsidR="00473AC3">
        <w:t>, RS_CDS_IV_reshapeLocalHML</w:t>
      </w:r>
      <w:r w:rsidR="00E56309">
        <w:t>_relative</w:t>
      </w:r>
    </w:p>
    <w:p w14:paraId="36F0C41A" w14:textId="77777777" w:rsidR="00F913B7" w:rsidRDefault="00F913B7" w:rsidP="00F913B7"/>
    <w:p w14:paraId="1D829F30" w14:textId="424B43F1" w:rsidR="00E939F8" w:rsidRDefault="00E939F8" w:rsidP="00E939F8">
      <w:r>
        <w:t>Table A</w:t>
      </w:r>
      <w:ins w:id="67" w:author="Benjamin Hebert" w:date="2016-05-02T10:27:00Z">
        <w:r w:rsidR="0095150D">
          <w:t>2</w:t>
        </w:r>
      </w:ins>
      <w:del w:id="68" w:author="Benjamin Hebert" w:date="2016-05-02T10:27:00Z">
        <w:r w:rsidDel="0095150D">
          <w:delText>1</w:delText>
        </w:r>
      </w:del>
      <w:r>
        <w:t xml:space="preserve">: Firms Included in Analysis: </w:t>
      </w:r>
      <w:r w:rsidRPr="00E939F8">
        <w:t>"$rpath/FirmTable_Paper.xls"</w:t>
      </w:r>
    </w:p>
    <w:p w14:paraId="3363035B" w14:textId="77777777" w:rsidR="000A1BFE" w:rsidRDefault="000A1BFE" w:rsidP="00E939F8"/>
    <w:p w14:paraId="393501BB" w14:textId="5C7A5B33" w:rsidR="00DB69A6" w:rsidRDefault="00DB69A6" w:rsidP="00E939F8">
      <w:r>
        <w:t>Table A</w:t>
      </w:r>
      <w:ins w:id="69" w:author="Benjamin Hebert" w:date="2016-05-02T10:27:00Z">
        <w:r w:rsidR="0095150D">
          <w:t>3</w:t>
        </w:r>
      </w:ins>
      <w:del w:id="70" w:author="Benjamin Hebert" w:date="2016-05-02T10:27:00Z">
        <w:r w:rsidDel="0095150D">
          <w:delText>2</w:delText>
        </w:r>
      </w:del>
      <w:r>
        <w:t xml:space="preserve">: </w:t>
      </w:r>
      <w:r w:rsidRPr="00DB69A6">
        <w:t>Equity and Exchange Rate Results, IV-Style Event Study</w:t>
      </w:r>
      <w:r>
        <w:t>: 2SLS_IV_reshapeADRs.xls</w:t>
      </w:r>
    </w:p>
    <w:p w14:paraId="788494CB" w14:textId="77777777" w:rsidR="000A1BFE" w:rsidRDefault="000A1BFE" w:rsidP="00E939F8"/>
    <w:p w14:paraId="114D2EAE" w14:textId="7C0EB3E5" w:rsidR="000A1BFE" w:rsidRDefault="000A1BFE" w:rsidP="00E939F8">
      <w:r>
        <w:t>Table A</w:t>
      </w:r>
      <w:ins w:id="71" w:author="Benjamin Hebert" w:date="2016-05-02T10:28:00Z">
        <w:r w:rsidR="0095150D">
          <w:t>4</w:t>
        </w:r>
      </w:ins>
      <w:del w:id="72" w:author="Benjamin Hebert" w:date="2016-05-02T10:28:00Z">
        <w:r w:rsidDel="0095150D">
          <w:delText>3</w:delText>
        </w:r>
      </w:del>
      <w:r>
        <w:t>: Standard Event Study: Index</w:t>
      </w:r>
    </w:p>
    <w:p w14:paraId="1A7B5145" w14:textId="246D8C38" w:rsidR="000A1BFE" w:rsidRDefault="000A1BFE" w:rsidP="00E939F8">
      <w:r>
        <w:t>StandardEventStudy_Index.xls</w:t>
      </w:r>
    </w:p>
    <w:p w14:paraId="19A90A4D" w14:textId="77777777" w:rsidR="000A1BFE" w:rsidRDefault="000A1BFE" w:rsidP="00E939F8"/>
    <w:p w14:paraId="04FCEA2B" w14:textId="5B184EA7" w:rsidR="000A1BFE" w:rsidRDefault="000A1BFE" w:rsidP="00E939F8">
      <w:r>
        <w:t>Table A</w:t>
      </w:r>
      <w:ins w:id="73" w:author="Benjamin Hebert" w:date="2016-05-02T10:28:00Z">
        <w:r w:rsidR="0095150D">
          <w:t>5</w:t>
        </w:r>
      </w:ins>
      <w:del w:id="74" w:author="Benjamin Hebert" w:date="2016-05-02T10:28:00Z">
        <w:r w:rsidDel="0095150D">
          <w:delText>4</w:delText>
        </w:r>
      </w:del>
      <w:r>
        <w:t>: Heterogeneous-Window Event Study: Index</w:t>
      </w:r>
    </w:p>
    <w:p w14:paraId="75B01DF4" w14:textId="33D8B18E" w:rsidR="000A1BFE" w:rsidRDefault="000A1BFE" w:rsidP="00E939F8">
      <w:pPr>
        <w:rPr>
          <w:ins w:id="75" w:author="Benjamin Hebert" w:date="2016-05-02T10:29:00Z"/>
        </w:rPr>
      </w:pPr>
      <w:r w:rsidRPr="000A1BFE">
        <w:t>"$rpath/HeteroEventStudy_Index.xls"</w:t>
      </w:r>
    </w:p>
    <w:p w14:paraId="27840E64" w14:textId="77777777" w:rsidR="0095150D" w:rsidRDefault="0095150D" w:rsidP="00E939F8">
      <w:pPr>
        <w:rPr>
          <w:ins w:id="76" w:author="Benjamin Hebert" w:date="2016-05-02T10:29:00Z"/>
        </w:rPr>
      </w:pPr>
    </w:p>
    <w:p w14:paraId="096128AE" w14:textId="1C1BD705" w:rsidR="0095150D" w:rsidRDefault="0095150D" w:rsidP="0095150D">
      <w:pPr>
        <w:rPr>
          <w:ins w:id="77" w:author="Benjamin Hebert" w:date="2016-05-02T10:29:00Z"/>
        </w:rPr>
      </w:pPr>
      <w:ins w:id="78" w:author="Benjamin Hebert" w:date="2016-05-02T10:29:00Z">
        <w:r>
          <w:t>Table A6: Alternative Window Equity and Exchange Results</w:t>
        </w:r>
      </w:ins>
    </w:p>
    <w:p w14:paraId="6F625C9F" w14:textId="591BC2A6" w:rsidR="0095150D" w:rsidRDefault="0095150D" w:rsidP="0095150D">
      <w:pPr>
        <w:rPr>
          <w:ins w:id="79" w:author="Benjamin Hebert" w:date="2016-05-02T10:30:00Z"/>
        </w:rPr>
      </w:pPr>
      <w:ins w:id="80" w:author="Benjamin Hebert" w:date="2016-05-02T10:29:00Z">
        <w:r w:rsidRPr="000A1BFE">
          <w:t>"$</w:t>
        </w:r>
        <w:r>
          <w:t>rpath/</w:t>
        </w:r>
        <w:r w:rsidRPr="0095150D">
          <w:t xml:space="preserve"> </w:t>
        </w:r>
        <w:r>
          <w:t>RS_CDS_IV_reshapeADR.</w:t>
        </w:r>
      </w:ins>
      <w:ins w:id="81" w:author="Benjamin Hebert" w:date="2016-05-02T10:30:00Z">
        <w:r>
          <w:t>_altdates.</w:t>
        </w:r>
      </w:ins>
      <w:ins w:id="82" w:author="Benjamin Hebert" w:date="2016-05-02T10:29:00Z">
        <w:r>
          <w:t>xls</w:t>
        </w:r>
        <w:r w:rsidRPr="000A1BFE">
          <w:t xml:space="preserve"> "</w:t>
        </w:r>
      </w:ins>
      <w:ins w:id="83" w:author="Benjamin Hebert" w:date="2016-05-02T10:30:00Z">
        <w:r>
          <w:t xml:space="preserve"> and </w:t>
        </w:r>
      </w:ins>
    </w:p>
    <w:p w14:paraId="25E8AF88" w14:textId="3AB90D56" w:rsidR="0095150D" w:rsidRDefault="0095150D" w:rsidP="0095150D">
      <w:pPr>
        <w:rPr>
          <w:ins w:id="84" w:author="Benjamin Hebert" w:date="2016-05-02T10:29:00Z"/>
        </w:rPr>
      </w:pPr>
      <w:ins w:id="85" w:author="Benjamin Hebert" w:date="2016-05-02T10:30:00Z">
        <w:r w:rsidRPr="000A1BFE">
          <w:t>"$</w:t>
        </w:r>
        <w:r>
          <w:t>rpath/</w:t>
        </w:r>
        <w:r w:rsidRPr="0095150D">
          <w:t xml:space="preserve"> </w:t>
        </w:r>
        <w:r>
          <w:t>RS_CDS_IV_reshapeADR._closes.xls</w:t>
        </w:r>
        <w:r w:rsidRPr="000A1BFE">
          <w:t xml:space="preserve"> "</w:t>
        </w:r>
      </w:ins>
    </w:p>
    <w:p w14:paraId="1028D431" w14:textId="77777777" w:rsidR="0095150D" w:rsidRDefault="0095150D" w:rsidP="00E939F8"/>
    <w:p w14:paraId="74C0B601" w14:textId="1E655E8F" w:rsidR="00F315BC" w:rsidRDefault="00F315BC" w:rsidP="00F315BC">
      <w:moveToRangeStart w:id="86" w:author="Benjamin Hebert" w:date="2016-05-02T10:31:00Z" w:name="move323804400"/>
      <w:moveTo w:id="87" w:author="Benjamin Hebert" w:date="2016-05-02T10:31:00Z">
        <w:r>
          <w:t>Table A</w:t>
        </w:r>
      </w:moveTo>
      <w:ins w:id="88" w:author="Benjamin Hebert" w:date="2016-05-02T10:31:00Z">
        <w:r>
          <w:t>7</w:t>
        </w:r>
      </w:ins>
      <w:moveTo w:id="89" w:author="Benjamin Hebert" w:date="2016-05-02T10:31:00Z">
        <w:del w:id="90" w:author="Benjamin Hebert" w:date="2016-05-02T10:31:00Z">
          <w:r w:rsidDel="00F315BC">
            <w:delText>10</w:delText>
          </w:r>
        </w:del>
        <w:r>
          <w:t>: Alternate Default Probability Measures</w:t>
        </w:r>
      </w:moveTo>
    </w:p>
    <w:p w14:paraId="201345B1" w14:textId="77777777" w:rsidR="00F315BC" w:rsidRDefault="00F315BC" w:rsidP="00F315BC">
      <w:pPr>
        <w:pStyle w:val="ListParagraph"/>
        <w:numPr>
          <w:ilvl w:val="0"/>
          <w:numId w:val="5"/>
        </w:numPr>
      </w:pPr>
      <w:moveTo w:id="91" w:author="Benjamin Hebert" w:date="2016-05-02T10:31:00Z">
        <w:r w:rsidRPr="00BB4692">
          <w:t>"$rpath/Robustness_Table_Compact.xls"</w:t>
        </w:r>
      </w:moveTo>
    </w:p>
    <w:moveToRangeEnd w:id="86"/>
    <w:p w14:paraId="7C89CE91" w14:textId="77777777" w:rsidR="00170B5C" w:rsidRDefault="00170B5C" w:rsidP="00E939F8">
      <w:pPr>
        <w:rPr>
          <w:ins w:id="92" w:author="Benjamin Hebert" w:date="2016-05-02T10:31:00Z"/>
        </w:rPr>
      </w:pPr>
    </w:p>
    <w:p w14:paraId="194E87E9" w14:textId="77777777" w:rsidR="00F315BC" w:rsidRDefault="00F315BC" w:rsidP="00E939F8"/>
    <w:p w14:paraId="4DC67BF9" w14:textId="31E963D3" w:rsidR="00170B5C" w:rsidRPr="00675F65" w:rsidRDefault="00170B5C" w:rsidP="00E939F8">
      <w:r w:rsidRPr="00675F65">
        <w:t>Table A</w:t>
      </w:r>
      <w:ins w:id="93" w:author="Benjamin Hebert" w:date="2016-05-02T10:31:00Z">
        <w:r w:rsidR="00F315BC">
          <w:t>8</w:t>
        </w:r>
      </w:ins>
      <w:del w:id="94" w:author="Benjamin Hebert" w:date="2016-05-02T10:31:00Z">
        <w:r w:rsidRPr="00675F65" w:rsidDel="00F315BC">
          <w:delText>5</w:delText>
        </w:r>
      </w:del>
      <w:r w:rsidRPr="00675F65">
        <w:t>: Tests of Differences in Variance</w:t>
      </w:r>
    </w:p>
    <w:p w14:paraId="63106668" w14:textId="27D9C638" w:rsidR="00170B5C" w:rsidRDefault="002A0B47" w:rsidP="00E939F8">
      <w:r w:rsidRPr="000A1BFE">
        <w:t>"$rpath/</w:t>
      </w:r>
      <w:r>
        <w:t>summary_log.smcl</w:t>
      </w:r>
      <w:r w:rsidRPr="000A1BFE">
        <w:t>"</w:t>
      </w:r>
      <w:r>
        <w:t xml:space="preserve"> contains the Levene and Brown-Forsythe tests. </w:t>
      </w:r>
    </w:p>
    <w:p w14:paraId="602A86C9" w14:textId="426676C8" w:rsidR="002A0B47" w:rsidRDefault="002A0B47" w:rsidP="002A0B47">
      <w:r>
        <w:t>$rpath/RS_CDS_IV_</w:t>
      </w:r>
      <w:del w:id="95" w:author="Benjamin Hebert" w:date="2016-05-02T10:31:00Z">
        <w:r w:rsidDel="00F315BC">
          <w:delText>_</w:delText>
        </w:r>
      </w:del>
      <w:r>
        <w:t>reshapeADR.xls for the first-stage F-stat.</w:t>
      </w:r>
    </w:p>
    <w:p w14:paraId="68961182" w14:textId="0ABD1C27" w:rsidR="002A0B47" w:rsidRDefault="002A0B47" w:rsidP="00E939F8"/>
    <w:p w14:paraId="13EDB1BA" w14:textId="2939EFD7" w:rsidR="00AA1046" w:rsidRDefault="00AA1046" w:rsidP="00E939F8"/>
    <w:p w14:paraId="74DD978E" w14:textId="77777777" w:rsidR="002A0B47" w:rsidRDefault="002A0B47" w:rsidP="00E939F8"/>
    <w:p w14:paraId="541A35E2" w14:textId="4B450E67" w:rsidR="00675F65" w:rsidRDefault="00170B5C" w:rsidP="00675F65">
      <w:pPr>
        <w:rPr>
          <w:b/>
        </w:rPr>
      </w:pPr>
      <w:r w:rsidRPr="00675F65">
        <w:t>Table A</w:t>
      </w:r>
      <w:ins w:id="96" w:author="Benjamin Hebert" w:date="2016-05-02T11:12:00Z">
        <w:r w:rsidR="005967C2">
          <w:t>9</w:t>
        </w:r>
      </w:ins>
      <w:del w:id="97" w:author="Benjamin Hebert" w:date="2016-05-02T11:12:00Z">
        <w:r w:rsidRPr="00675F65" w:rsidDel="005967C2">
          <w:delText>6</w:delText>
        </w:r>
      </w:del>
      <w:r w:rsidRPr="00675F65">
        <w:t>: Regressions for Brazil and Mexico</w:t>
      </w:r>
    </w:p>
    <w:p w14:paraId="382F2099" w14:textId="1167BF15" w:rsidR="00170B5C" w:rsidRDefault="00170B5C" w:rsidP="00675F65">
      <w:r>
        <w:t>Top: OLS_ReshapeADRs</w:t>
      </w:r>
    </w:p>
    <w:p w14:paraId="4D6E1DEE" w14:textId="1C0E0097" w:rsidR="00170B5C" w:rsidRDefault="00170B5C" w:rsidP="00E939F8">
      <w:pPr>
        <w:pStyle w:val="ListParagraph"/>
        <w:numPr>
          <w:ilvl w:val="0"/>
          <w:numId w:val="6"/>
        </w:numPr>
      </w:pPr>
      <w:r>
        <w:t>Middle: 2SLS_IV_ReshapeADRs</w:t>
      </w:r>
    </w:p>
    <w:p w14:paraId="150FC3D7" w14:textId="76021F29" w:rsidR="00170B5C" w:rsidRPr="00170B5C" w:rsidRDefault="00170B5C" w:rsidP="00170B5C">
      <w:pPr>
        <w:pStyle w:val="ListParagraph"/>
        <w:numPr>
          <w:ilvl w:val="0"/>
          <w:numId w:val="6"/>
        </w:numPr>
      </w:pPr>
      <w:r>
        <w:t>Bottom: RS_CDS_IV_ReshapeADRs</w:t>
      </w:r>
    </w:p>
    <w:p w14:paraId="60396620" w14:textId="77777777" w:rsidR="00170B5C" w:rsidRPr="00170B5C" w:rsidRDefault="00170B5C" w:rsidP="00170B5C">
      <w:pPr>
        <w:pStyle w:val="ListParagraph"/>
      </w:pPr>
    </w:p>
    <w:p w14:paraId="137050C4" w14:textId="33465631" w:rsidR="009F2A7B" w:rsidRPr="009F2A7B" w:rsidRDefault="009F2A7B" w:rsidP="009F2A7B">
      <w:r w:rsidRPr="009F2A7B">
        <w:t>Table A</w:t>
      </w:r>
      <w:ins w:id="98" w:author="Benjamin Hebert" w:date="2016-05-02T11:12:00Z">
        <w:r w:rsidR="005967C2">
          <w:t>10</w:t>
        </w:r>
      </w:ins>
      <w:del w:id="99" w:author="Benjamin Hebert" w:date="2016-05-02T11:12:00Z">
        <w:r w:rsidRPr="009F2A7B" w:rsidDel="005967C2">
          <w:delText>7</w:delText>
        </w:r>
      </w:del>
      <w:r w:rsidRPr="009F2A7B">
        <w:t>:</w:t>
      </w:r>
      <w:r>
        <w:rPr>
          <w:b/>
        </w:rPr>
        <w:t xml:space="preserve"> </w:t>
      </w:r>
      <w:r>
        <w:t>Default Probability, Other Countries</w:t>
      </w:r>
    </w:p>
    <w:p w14:paraId="37477F10" w14:textId="337612BF" w:rsidR="009F2A7B" w:rsidRPr="009F2A7B" w:rsidRDefault="009F2A7B" w:rsidP="009F2A7B">
      <w:pPr>
        <w:pStyle w:val="ListParagraph"/>
        <w:numPr>
          <w:ilvl w:val="0"/>
          <w:numId w:val="7"/>
        </w:numPr>
      </w:pPr>
      <w:r w:rsidRPr="009F2A7B">
        <w:t>OLS_ReshapeADRs</w:t>
      </w:r>
    </w:p>
    <w:p w14:paraId="7FBA91BE" w14:textId="53B9F271" w:rsidR="009F2A7B" w:rsidRPr="009F2A7B" w:rsidRDefault="009F2A7B" w:rsidP="009F2A7B">
      <w:pPr>
        <w:pStyle w:val="ListParagraph"/>
        <w:numPr>
          <w:ilvl w:val="0"/>
          <w:numId w:val="7"/>
        </w:numPr>
      </w:pPr>
      <w:r w:rsidRPr="009F2A7B">
        <w:t>RS_CDS_IV_ReshapeADRs</w:t>
      </w:r>
    </w:p>
    <w:p w14:paraId="21200DE9" w14:textId="77777777" w:rsidR="005B79FF" w:rsidRPr="00170B5C" w:rsidRDefault="005B79FF" w:rsidP="005B79FF"/>
    <w:p w14:paraId="65C278FC" w14:textId="2C65684C" w:rsidR="005B79FF" w:rsidRPr="009F2A7B" w:rsidRDefault="005B79FF" w:rsidP="005B79FF">
      <w:r w:rsidRPr="009F2A7B">
        <w:t>Table A</w:t>
      </w:r>
      <w:ins w:id="100" w:author="Benjamin Hebert" w:date="2016-05-02T11:13:00Z">
        <w:r w:rsidR="005967C2">
          <w:t>11</w:t>
        </w:r>
      </w:ins>
      <w:del w:id="101" w:author="Benjamin Hebert" w:date="2016-05-02T11:13:00Z">
        <w:r w:rsidDel="005967C2">
          <w:delText>8</w:delText>
        </w:r>
      </w:del>
      <w:r w:rsidRPr="009F2A7B">
        <w:t>:</w:t>
      </w:r>
      <w:r>
        <w:rPr>
          <w:b/>
        </w:rPr>
        <w:t xml:space="preserve"> </w:t>
      </w:r>
      <w:r>
        <w:t>Regressions for Tenaris, Petrobras, Arcos Doradoes</w:t>
      </w:r>
    </w:p>
    <w:p w14:paraId="3DC46C98" w14:textId="62E66815" w:rsidR="005B79FF" w:rsidRDefault="00D12B9F" w:rsidP="005B79FF">
      <w:pPr>
        <w:pStyle w:val="ListParagraph"/>
        <w:numPr>
          <w:ilvl w:val="0"/>
          <w:numId w:val="9"/>
        </w:numPr>
      </w:pPr>
      <w:r>
        <w:t>Top: OLS_Reshape</w:t>
      </w:r>
    </w:p>
    <w:p w14:paraId="3386E227" w14:textId="64CA9B05" w:rsidR="005B79FF" w:rsidRDefault="00D12B9F" w:rsidP="005B79FF">
      <w:pPr>
        <w:pStyle w:val="ListParagraph"/>
        <w:numPr>
          <w:ilvl w:val="0"/>
          <w:numId w:val="9"/>
        </w:numPr>
      </w:pPr>
      <w:r>
        <w:lastRenderedPageBreak/>
        <w:t>Middle: 2SLS_IV_Reshape</w:t>
      </w:r>
    </w:p>
    <w:p w14:paraId="589ED153" w14:textId="4BA9FF5C" w:rsidR="005B79FF" w:rsidRPr="00170B5C" w:rsidRDefault="005B79FF" w:rsidP="005B79FF">
      <w:pPr>
        <w:pStyle w:val="ListParagraph"/>
        <w:numPr>
          <w:ilvl w:val="0"/>
          <w:numId w:val="9"/>
        </w:numPr>
      </w:pPr>
      <w:r>
        <w:t>Bottom: RS_CDS_IV_Reshape</w:t>
      </w:r>
    </w:p>
    <w:p w14:paraId="3D1A68D8" w14:textId="77777777" w:rsidR="00DB69A6" w:rsidRDefault="00DB69A6" w:rsidP="00E939F8"/>
    <w:p w14:paraId="613A880F" w14:textId="495F04EC" w:rsidR="00E939F8" w:rsidRDefault="005B79FF" w:rsidP="00F913B7">
      <w:r>
        <w:t>Table A</w:t>
      </w:r>
      <w:ins w:id="102" w:author="Benjamin Hebert" w:date="2016-05-02T11:13:00Z">
        <w:r w:rsidR="005967C2">
          <w:t>12</w:t>
        </w:r>
      </w:ins>
      <w:del w:id="103" w:author="Benjamin Hebert" w:date="2016-05-02T11:13:00Z">
        <w:r w:rsidDel="005967C2">
          <w:delText>9</w:delText>
        </w:r>
      </w:del>
      <w:r>
        <w:t>: Delevered Indices</w:t>
      </w:r>
    </w:p>
    <w:p w14:paraId="4B51553B" w14:textId="77777777" w:rsidR="00DC1A2F" w:rsidRPr="00170B5C" w:rsidRDefault="00DC1A2F" w:rsidP="00DC1A2F">
      <w:pPr>
        <w:pStyle w:val="ListParagraph"/>
        <w:numPr>
          <w:ilvl w:val="0"/>
          <w:numId w:val="10"/>
        </w:numPr>
      </w:pPr>
      <w:r>
        <w:t>RS_CDS_IV_ReshapeADRs</w:t>
      </w:r>
    </w:p>
    <w:p w14:paraId="48790609" w14:textId="77777777" w:rsidR="005B79FF" w:rsidRDefault="005B79FF" w:rsidP="00F913B7"/>
    <w:p w14:paraId="71A980DE" w14:textId="7C0B3875" w:rsidR="005967C2" w:rsidRPr="005C604D" w:rsidRDefault="005967C2" w:rsidP="005967C2">
      <w:pPr>
        <w:rPr>
          <w:ins w:id="104" w:author="Benjamin Hebert" w:date="2016-05-02T11:14:00Z"/>
          <w:rFonts w:ascii="Helvetica" w:hAnsi="Helvetica" w:cs="Helvetica"/>
          <w:color w:val="000000"/>
        </w:rPr>
      </w:pPr>
      <w:ins w:id="105" w:author="Benjamin Hebert" w:date="2016-05-02T11:14:00Z">
        <w:r w:rsidRPr="005C604D">
          <w:t xml:space="preserve">Table A13: </w:t>
        </w:r>
        <w:r>
          <w:rPr>
            <w:rFonts w:ascii="Helvetica" w:hAnsi="Helvetica" w:cs="Helvetica"/>
            <w:color w:val="000000"/>
          </w:rPr>
          <w:t>Local Stock Results</w:t>
        </w:r>
        <w:r w:rsidRPr="005C604D">
          <w:rPr>
            <w:rFonts w:ascii="Helvetica" w:hAnsi="Helvetica" w:cs="Helvetica"/>
            <w:color w:val="000000"/>
          </w:rPr>
          <w:t xml:space="preserve">: </w:t>
        </w:r>
      </w:ins>
    </w:p>
    <w:p w14:paraId="0EC1AD2D" w14:textId="77777777" w:rsidR="005967C2" w:rsidRDefault="005967C2" w:rsidP="005967C2">
      <w:pPr>
        <w:rPr>
          <w:ins w:id="106" w:author="Benjamin Hebert" w:date="2016-05-02T11:14:00Z"/>
        </w:rPr>
      </w:pPr>
      <w:ins w:id="107" w:author="Benjamin Hebert" w:date="2016-05-02T11:14:00Z">
        <w:r>
          <w:t>RS_CDS_IV_reshapeLocal_relative.xls</w:t>
        </w:r>
      </w:ins>
    </w:p>
    <w:p w14:paraId="2FF680D0" w14:textId="40D3EFF4" w:rsidR="00212EBA" w:rsidDel="00F315BC" w:rsidRDefault="00212EBA" w:rsidP="00F913B7">
      <w:moveFromRangeStart w:id="108" w:author="Benjamin Hebert" w:date="2016-05-02T10:31:00Z" w:name="move323804400"/>
      <w:moveFrom w:id="109" w:author="Benjamin Hebert" w:date="2016-05-02T10:31:00Z">
        <w:r w:rsidDel="00F315BC">
          <w:t>Table A10: Alternate Default Probability Measures</w:t>
        </w:r>
      </w:moveFrom>
    </w:p>
    <w:p w14:paraId="02F882C3" w14:textId="7DF0C8A6" w:rsidR="00BB4692" w:rsidDel="005967C2" w:rsidRDefault="00BB4692" w:rsidP="00BB4692">
      <w:pPr>
        <w:pStyle w:val="ListParagraph"/>
        <w:numPr>
          <w:ilvl w:val="0"/>
          <w:numId w:val="5"/>
        </w:numPr>
        <w:rPr>
          <w:del w:id="110" w:author="Benjamin Hebert" w:date="2016-05-02T11:13:00Z"/>
        </w:rPr>
      </w:pPr>
      <w:moveFrom w:id="111" w:author="Benjamin Hebert" w:date="2016-05-02T10:31:00Z">
        <w:r w:rsidRPr="00BB4692" w:rsidDel="00F315BC">
          <w:t>"$rpath/Robustness_Table_Compact.xls"</w:t>
        </w:r>
      </w:moveFrom>
    </w:p>
    <w:moveFromRangeEnd w:id="108"/>
    <w:p w14:paraId="265D4FC2" w14:textId="77777777" w:rsidR="00DC1A2F" w:rsidDel="005967C2" w:rsidRDefault="00DC1A2F" w:rsidP="00DC1A2F">
      <w:pPr>
        <w:rPr>
          <w:del w:id="112" w:author="Benjamin Hebert" w:date="2016-05-02T11:13:00Z"/>
        </w:rPr>
      </w:pPr>
    </w:p>
    <w:p w14:paraId="5B5FCF03" w14:textId="6455D5EE" w:rsidR="00DC1A2F" w:rsidDel="005967C2" w:rsidRDefault="00DC1A2F" w:rsidP="00DC1A2F">
      <w:pPr>
        <w:rPr>
          <w:del w:id="113" w:author="Benjamin Hebert" w:date="2016-05-02T11:13:00Z"/>
        </w:rPr>
      </w:pPr>
      <w:del w:id="114" w:author="Benjamin Hebert" w:date="2016-05-02T11:13:00Z">
        <w:r w:rsidDel="005967C2">
          <w:delText>Table A11: Default and the PV of GDP Growth</w:delText>
        </w:r>
      </w:del>
    </w:p>
    <w:p w14:paraId="29A88052" w14:textId="43932300" w:rsidR="00DC1A2F" w:rsidDel="005967C2" w:rsidRDefault="00DC1A2F" w:rsidP="00DC1A2F">
      <w:pPr>
        <w:pStyle w:val="ListParagraph"/>
        <w:numPr>
          <w:ilvl w:val="0"/>
          <w:numId w:val="5"/>
        </w:numPr>
        <w:rPr>
          <w:del w:id="115" w:author="Benjamin Hebert" w:date="2016-05-02T11:13:00Z"/>
        </w:rPr>
      </w:pPr>
      <w:del w:id="116" w:author="Benjamin Hebert" w:date="2016-05-02T11:13:00Z">
        <w:r w:rsidDel="005967C2">
          <w:delText>RS_CDS_IV_ReshapeADRs in the .8 and .95 folders.</w:delText>
        </w:r>
      </w:del>
    </w:p>
    <w:p w14:paraId="1FA59958" w14:textId="77777777" w:rsidR="00DC1A2F" w:rsidRDefault="00DC1A2F" w:rsidP="00DC1A2F"/>
    <w:p w14:paraId="12042DA6" w14:textId="5581CDAC" w:rsidR="00DC1A2F" w:rsidRDefault="00DC1A2F" w:rsidP="00DC1A2F">
      <w:pPr>
        <w:rPr>
          <w:rFonts w:ascii="Helvetica" w:hAnsi="Helvetica" w:cs="Helvetica"/>
          <w:color w:val="000000"/>
        </w:rPr>
      </w:pPr>
      <w:r>
        <w:t>Table A1</w:t>
      </w:r>
      <w:ins w:id="117" w:author="Benjamin Hebert" w:date="2016-05-02T11:14:00Z">
        <w:r w:rsidR="005967C2">
          <w:t>4</w:t>
        </w:r>
      </w:ins>
      <w:del w:id="118" w:author="Benjamin Hebert" w:date="2016-05-02T11:14:00Z">
        <w:r w:rsidDel="005967C2">
          <w:delText>2</w:delText>
        </w:r>
      </w:del>
      <w:r>
        <w:t xml:space="preserve">: </w:t>
      </w:r>
      <w:r>
        <w:rPr>
          <w:rFonts w:ascii="Helvetica" w:hAnsi="Helvetica" w:cs="Helvetica"/>
          <w:color w:val="000000"/>
        </w:rPr>
        <w:t>Bond Level Analysis: CDS-IV</w:t>
      </w:r>
    </w:p>
    <w:p w14:paraId="7FEEA533" w14:textId="52BA4102" w:rsidR="00DC1A2F" w:rsidRDefault="00DC1A2F" w:rsidP="00DC1A2F">
      <w:pPr>
        <w:pStyle w:val="ListParagraph"/>
        <w:numPr>
          <w:ilvl w:val="0"/>
          <w:numId w:val="5"/>
        </w:numPr>
      </w:pPr>
      <w:r>
        <w:t>RS_CDS_IV_ReshapeADRs.xls</w:t>
      </w:r>
    </w:p>
    <w:p w14:paraId="3AC33DFE" w14:textId="77777777" w:rsidR="00DC1A2F" w:rsidRDefault="00DC1A2F" w:rsidP="00DC1A2F"/>
    <w:p w14:paraId="099C35F3" w14:textId="6E50A6FE" w:rsidR="005967C2" w:rsidRDefault="005967C2" w:rsidP="005967C2">
      <w:pPr>
        <w:rPr>
          <w:ins w:id="119" w:author="Benjamin Hebert" w:date="2016-05-02T11:17:00Z"/>
          <w:rFonts w:ascii="Helvetica" w:hAnsi="Helvetica" w:cs="Helvetica"/>
          <w:color w:val="000000"/>
        </w:rPr>
      </w:pPr>
      <w:ins w:id="120" w:author="Benjamin Hebert" w:date="2016-05-02T11:17:00Z">
        <w:r>
          <w:t xml:space="preserve">Table A15: </w:t>
        </w:r>
      </w:ins>
      <w:ins w:id="121" w:author="Benjamin Hebert" w:date="2016-05-02T11:18:00Z">
        <w:r>
          <w:rPr>
            <w:rFonts w:ascii="Helvetica" w:hAnsi="Helvetica" w:cs="Helvetica"/>
            <w:color w:val="000000"/>
          </w:rPr>
          <w:t>Top Institutional Holders</w:t>
        </w:r>
      </w:ins>
    </w:p>
    <w:p w14:paraId="48CE5DB4" w14:textId="4208A2EF" w:rsidR="005967C2" w:rsidRDefault="005967C2" w:rsidP="005967C2">
      <w:pPr>
        <w:pStyle w:val="ListParagraph"/>
        <w:numPr>
          <w:ilvl w:val="0"/>
          <w:numId w:val="5"/>
        </w:numPr>
        <w:rPr>
          <w:ins w:id="122" w:author="Benjamin Hebert" w:date="2016-05-02T11:19:00Z"/>
        </w:rPr>
      </w:pPr>
      <w:ins w:id="123" w:author="Benjamin Hebert" w:date="2016-05-02T11:18:00Z">
        <w:r w:rsidRPr="005967C2">
          <w:t>TopInstitutionalOwners.xls</w:t>
        </w:r>
      </w:ins>
    </w:p>
    <w:p w14:paraId="64013AB3" w14:textId="77777777" w:rsidR="00511C92" w:rsidRDefault="00511C92">
      <w:pPr>
        <w:rPr>
          <w:ins w:id="124" w:author="Benjamin Hebert" w:date="2016-05-02T11:19:00Z"/>
        </w:rPr>
        <w:pPrChange w:id="125" w:author="Benjamin Hebert" w:date="2016-05-02T11:19:00Z">
          <w:pPr>
            <w:pStyle w:val="ListParagraph"/>
            <w:numPr>
              <w:numId w:val="5"/>
            </w:numPr>
            <w:ind w:hanging="360"/>
          </w:pPr>
        </w:pPrChange>
      </w:pPr>
    </w:p>
    <w:p w14:paraId="2B5FB5A2" w14:textId="2F623DC5" w:rsidR="00511C92" w:rsidRDefault="00511C92" w:rsidP="00511C92">
      <w:pPr>
        <w:rPr>
          <w:ins w:id="126" w:author="Benjamin Hebert" w:date="2016-05-02T11:19:00Z"/>
          <w:rFonts w:ascii="Helvetica" w:hAnsi="Helvetica" w:cs="Helvetica"/>
          <w:color w:val="000000"/>
        </w:rPr>
      </w:pPr>
      <w:ins w:id="127" w:author="Benjamin Hebert" w:date="2016-05-02T11:19:00Z">
        <w:r>
          <w:t xml:space="preserve">Table A16: </w:t>
        </w:r>
        <w:r>
          <w:rPr>
            <w:rFonts w:ascii="Helvetica" w:hAnsi="Helvetica" w:cs="Helvetica"/>
            <w:color w:val="000000"/>
          </w:rPr>
          <w:t>Average Monthly Turnover</w:t>
        </w:r>
      </w:ins>
    </w:p>
    <w:p w14:paraId="42074144" w14:textId="17F31B38" w:rsidR="00511C92" w:rsidRDefault="00511C92" w:rsidP="00511C92">
      <w:pPr>
        <w:pStyle w:val="ListParagraph"/>
        <w:numPr>
          <w:ilvl w:val="0"/>
          <w:numId w:val="5"/>
        </w:numPr>
        <w:rPr>
          <w:ins w:id="128" w:author="Benjamin Hebert" w:date="2016-05-02T11:17:00Z"/>
        </w:rPr>
      </w:pPr>
      <w:ins w:id="129" w:author="Benjamin Hebert" w:date="2016-05-02T11:20:00Z">
        <w:r w:rsidRPr="00511C92">
          <w:t>Turnover_ADRBolsar.xls</w:t>
        </w:r>
      </w:ins>
    </w:p>
    <w:p w14:paraId="6EAD440C" w14:textId="77777777" w:rsidR="00511C92" w:rsidRDefault="00511C92" w:rsidP="00511C92">
      <w:pPr>
        <w:rPr>
          <w:ins w:id="130" w:author="Benjamin Hebert" w:date="2016-05-02T11:22:00Z"/>
        </w:rPr>
      </w:pPr>
    </w:p>
    <w:p w14:paraId="6A424FA7" w14:textId="486519A1" w:rsidR="00511C92" w:rsidRDefault="00511C92" w:rsidP="00511C92">
      <w:pPr>
        <w:rPr>
          <w:ins w:id="131" w:author="Benjamin Hebert" w:date="2016-05-02T11:22:00Z"/>
          <w:rFonts w:ascii="Helvetica" w:hAnsi="Helvetica" w:cs="Helvetica"/>
          <w:color w:val="000000"/>
        </w:rPr>
      </w:pPr>
      <w:ins w:id="132" w:author="Benjamin Hebert" w:date="2016-05-02T11:22:00Z">
        <w:r>
          <w:t xml:space="preserve">Table A17: </w:t>
        </w:r>
        <w:r>
          <w:rPr>
            <w:rFonts w:ascii="Helvetica" w:hAnsi="Helvetica" w:cs="Helvetica"/>
            <w:color w:val="000000"/>
          </w:rPr>
          <w:t>Trading Volume of CDS</w:t>
        </w:r>
      </w:ins>
    </w:p>
    <w:p w14:paraId="399F808A" w14:textId="14C412D9" w:rsidR="00DC1A2F" w:rsidRDefault="00511C92">
      <w:pPr>
        <w:pStyle w:val="ListParagraph"/>
        <w:numPr>
          <w:ilvl w:val="0"/>
          <w:numId w:val="5"/>
        </w:numPr>
        <w:rPr>
          <w:ins w:id="133" w:author="Benjamin Hebert" w:date="2016-05-02T11:20:00Z"/>
        </w:rPr>
        <w:pPrChange w:id="134" w:author="Benjamin Hebert" w:date="2016-05-02T11:24:00Z">
          <w:pPr/>
        </w:pPrChange>
      </w:pPr>
      <w:ins w:id="135" w:author="Benjamin Hebert" w:date="2016-05-02T11:23:00Z">
        <w:del w:id="136" w:author="Jesse Schreger" w:date="2016-05-03T14:00:00Z">
          <w:r w:rsidDel="00C44A5F">
            <w:delText>?</w:delText>
          </w:r>
        </w:del>
      </w:ins>
      <w:ins w:id="137" w:author="Jesse Schreger" w:date="2016-05-03T14:00:00Z">
        <w:r w:rsidR="00C44A5F">
          <w:t>D</w:t>
        </w:r>
        <w:r w:rsidR="00C44A5F" w:rsidRPr="00C44A5F">
          <w:t>TCC_Comparison_summ.xls</w:t>
        </w:r>
      </w:ins>
      <w:ins w:id="138" w:author="Benjamin Hebert" w:date="2016-05-02T11:23:00Z">
        <w:del w:id="139" w:author="Jesse Schreger" w:date="2016-05-03T14:00:00Z">
          <w:r w:rsidDel="00C44A5F">
            <w:delText>??</w:delText>
          </w:r>
        </w:del>
      </w:ins>
    </w:p>
    <w:p w14:paraId="75AB496C" w14:textId="569F4C7E" w:rsidR="00511C92" w:rsidDel="00511C92" w:rsidRDefault="00511C92" w:rsidP="004256C4">
      <w:pPr>
        <w:rPr>
          <w:del w:id="140" w:author="Benjamin Hebert" w:date="2016-05-02T11:20:00Z"/>
        </w:rPr>
      </w:pPr>
    </w:p>
    <w:p w14:paraId="05F7150C" w14:textId="77777777" w:rsidR="00511C92" w:rsidRDefault="00511C92" w:rsidP="00DC1A2F">
      <w:pPr>
        <w:rPr>
          <w:ins w:id="141" w:author="Benjamin Hebert" w:date="2016-05-02T11:21:00Z"/>
        </w:rPr>
      </w:pPr>
    </w:p>
    <w:p w14:paraId="498946E4" w14:textId="025868DD" w:rsidR="005C604D" w:rsidRPr="005C604D" w:rsidDel="005967C2" w:rsidRDefault="00DC1A2F" w:rsidP="005C604D">
      <w:pPr>
        <w:rPr>
          <w:del w:id="142" w:author="Benjamin Hebert" w:date="2016-05-02T11:14:00Z"/>
          <w:rFonts w:ascii="Helvetica" w:hAnsi="Helvetica" w:cs="Helvetica"/>
          <w:color w:val="000000"/>
        </w:rPr>
      </w:pPr>
      <w:del w:id="143" w:author="Benjamin Hebert" w:date="2016-05-02T11:14:00Z">
        <w:r w:rsidRPr="005C604D" w:rsidDel="005967C2">
          <w:delText xml:space="preserve">Table A13: </w:delText>
        </w:r>
        <w:r w:rsidRPr="005C604D" w:rsidDel="005967C2">
          <w:rPr>
            <w:rFonts w:ascii="Helvetica" w:hAnsi="Helvetica" w:cs="Helvetica"/>
            <w:color w:val="000000"/>
          </w:rPr>
          <w:delText xml:space="preserve">Cross-Section Industry Returns: </w:delText>
        </w:r>
      </w:del>
    </w:p>
    <w:p w14:paraId="5C4166CF" w14:textId="566FAB7D" w:rsidR="00DC1A2F" w:rsidDel="005967C2" w:rsidRDefault="00DC1A2F" w:rsidP="005C604D">
      <w:pPr>
        <w:rPr>
          <w:del w:id="144" w:author="Benjamin Hebert" w:date="2016-05-02T11:14:00Z"/>
        </w:rPr>
      </w:pPr>
      <w:del w:id="145" w:author="Benjamin Hebert" w:date="2016-05-02T11:14:00Z">
        <w:r w:rsidDel="005967C2">
          <w:delText>RS_CDS_IV_reshapeLocal_relative.xls</w:delText>
        </w:r>
      </w:del>
    </w:p>
    <w:p w14:paraId="0505E670" w14:textId="77777777" w:rsidR="004256C4" w:rsidDel="00511C92" w:rsidRDefault="004256C4" w:rsidP="004256C4">
      <w:pPr>
        <w:rPr>
          <w:del w:id="146" w:author="Benjamin Hebert" w:date="2016-05-02T11:24:00Z"/>
        </w:rPr>
      </w:pPr>
    </w:p>
    <w:p w14:paraId="4E65FDCD" w14:textId="77777777" w:rsidR="004256C4" w:rsidDel="00511C92" w:rsidRDefault="004256C4" w:rsidP="004256C4">
      <w:pPr>
        <w:rPr>
          <w:del w:id="147" w:author="Benjamin Hebert" w:date="2016-05-02T11:24:00Z"/>
        </w:rPr>
      </w:pPr>
    </w:p>
    <w:p w14:paraId="39C67445" w14:textId="165D9F93" w:rsidR="004256C4" w:rsidRPr="00E04B7D" w:rsidRDefault="004256C4" w:rsidP="004256C4">
      <w:r w:rsidRPr="00E04B7D">
        <w:t>Table A1</w:t>
      </w:r>
      <w:ins w:id="148" w:author="Benjamin Hebert" w:date="2016-05-02T11:24:00Z">
        <w:r w:rsidR="00511C92">
          <w:t>8</w:t>
        </w:r>
      </w:ins>
      <w:del w:id="149" w:author="Benjamin Hebert" w:date="2016-05-02T11:24:00Z">
        <w:r w:rsidR="00E04B7D" w:rsidRPr="00E04B7D" w:rsidDel="00511C92">
          <w:delText>4</w:delText>
        </w:r>
      </w:del>
      <w:r w:rsidRPr="00E04B7D">
        <w:t xml:space="preserve">: </w:t>
      </w:r>
      <w:r w:rsidR="00E04B7D">
        <w:rPr>
          <w:rFonts w:ascii="Helvetica" w:hAnsi="Helvetica" w:cs="Helvetica"/>
          <w:color w:val="000000"/>
        </w:rPr>
        <w:t>Default Probability Changes and Returns during Event Windows</w:t>
      </w:r>
    </w:p>
    <w:p w14:paraId="07E32504" w14:textId="65735D5D" w:rsidR="004256C4" w:rsidRDefault="00A9004A" w:rsidP="00D808D4">
      <w:pPr>
        <w:ind w:firstLine="720"/>
      </w:pPr>
      <w:r w:rsidRPr="00A9004A">
        <w:t>"$rpath/Figure1_Table.xls"</w:t>
      </w:r>
    </w:p>
    <w:p w14:paraId="7388E9A8" w14:textId="2EDFA1F8" w:rsidR="00851E1E" w:rsidRPr="007C0656" w:rsidRDefault="00851E1E" w:rsidP="00851E1E">
      <w:pPr>
        <w:pStyle w:val="ListParagraph"/>
      </w:pPr>
    </w:p>
    <w:p w14:paraId="62A204C6" w14:textId="77777777" w:rsidR="007C0656" w:rsidRDefault="007C0656" w:rsidP="004345AF">
      <w:pPr>
        <w:rPr>
          <w:ins w:id="150" w:author="Microsoft Office User" w:date="2017-05-09T11:03:00Z"/>
          <w:b/>
        </w:rPr>
        <w:pPrChange w:id="151" w:author="Microsoft Office User" w:date="2017-05-09T11:03:00Z">
          <w:pPr>
            <w:jc w:val="center"/>
          </w:pPr>
        </w:pPrChange>
      </w:pPr>
    </w:p>
    <w:p w14:paraId="220AF743" w14:textId="70E09FA9" w:rsidR="004345AF" w:rsidRDefault="004345AF" w:rsidP="004345AF">
      <w:pPr>
        <w:jc w:val="center"/>
        <w:rPr>
          <w:ins w:id="152" w:author="Microsoft Office User" w:date="2017-05-09T11:03:00Z"/>
          <w:b/>
        </w:rPr>
      </w:pPr>
      <w:ins w:id="153" w:author="Microsoft Office User" w:date="2017-05-09T11:03:00Z">
        <w:r>
          <w:rPr>
            <w:b/>
          </w:rPr>
          <w:t>Miscellaneous Statistics</w:t>
        </w:r>
      </w:ins>
    </w:p>
    <w:p w14:paraId="19BC8901" w14:textId="77777777" w:rsidR="004345AF" w:rsidRDefault="004345AF" w:rsidP="004345AF">
      <w:pPr>
        <w:jc w:val="center"/>
        <w:rPr>
          <w:ins w:id="154" w:author="Microsoft Office User" w:date="2017-05-09T11:04:00Z"/>
          <w:b/>
        </w:rPr>
      </w:pPr>
    </w:p>
    <w:p w14:paraId="2A279FFA" w14:textId="12325709" w:rsidR="004345AF" w:rsidRPr="006279D6" w:rsidRDefault="004345AF" w:rsidP="004345AF">
      <w:pPr>
        <w:rPr>
          <w:b/>
        </w:rPr>
        <w:pPrChange w:id="155" w:author="Microsoft Office User" w:date="2017-05-09T11:04:00Z">
          <w:pPr>
            <w:jc w:val="center"/>
          </w:pPr>
        </w:pPrChange>
      </w:pPr>
      <w:ins w:id="156" w:author="Microsoft Office User" w:date="2017-05-09T11:04:00Z">
        <w:r>
          <w:rPr>
            <w:b/>
          </w:rPr>
          <w:t xml:space="preserve">The number “3.6%” in Appendix section A.3, regarding the dispersion of ADR-based blue rates, is </w:t>
        </w:r>
      </w:ins>
      <w:ins w:id="157" w:author="Microsoft Office User" w:date="2017-05-09T11:05:00Z">
        <w:r>
          <w:rPr>
            <w:b/>
          </w:rPr>
          <w:t>displayed in Stata</w:t>
        </w:r>
      </w:ins>
      <w:ins w:id="158" w:author="Microsoft Office User" w:date="2017-05-09T11:04:00Z">
        <w:r>
          <w:rPr>
            <w:b/>
          </w:rPr>
          <w:t xml:space="preserve"> </w:t>
        </w:r>
      </w:ins>
      <w:ins w:id="159" w:author="Microsoft Office User" w:date="2017-05-09T11:05:00Z">
        <w:r>
          <w:rPr>
            <w:b/>
          </w:rPr>
          <w:t>when running the</w:t>
        </w:r>
      </w:ins>
      <w:ins w:id="160" w:author="Microsoft Office User" w:date="2017-05-09T11:04:00Z">
        <w:r>
          <w:rPr>
            <w:b/>
          </w:rPr>
          <w:t xml:space="preserve"> file </w:t>
        </w:r>
      </w:ins>
      <w:ins w:id="161" w:author="Microsoft Office User" w:date="2017-05-09T11:05:00Z">
        <w:r>
          <w:rPr>
            <w:b/>
          </w:rPr>
          <w:t>“BlueRateMaker_v2.do”, but the output is not saved anywhere.</w:t>
        </w:r>
      </w:ins>
      <w:bookmarkStart w:id="162" w:name="_GoBack"/>
      <w:bookmarkEnd w:id="162"/>
      <w:ins w:id="163" w:author="Microsoft Office User" w:date="2017-05-09T11:04:00Z">
        <w:r>
          <w:rPr>
            <w:b/>
          </w:rPr>
          <w:t xml:space="preserve"> </w:t>
        </w:r>
      </w:ins>
    </w:p>
    <w:sectPr w:rsidR="004345AF" w:rsidRPr="006279D6" w:rsidSect="003044E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389077" w14:textId="77777777" w:rsidR="00C92A21" w:rsidRDefault="00C92A21" w:rsidP="00E04B7D">
      <w:r>
        <w:separator/>
      </w:r>
    </w:p>
  </w:endnote>
  <w:endnote w:type="continuationSeparator" w:id="0">
    <w:p w14:paraId="1BFBEF4A" w14:textId="77777777" w:rsidR="00C92A21" w:rsidRDefault="00C92A21" w:rsidP="00E04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98DF4D" w14:textId="77777777" w:rsidR="00C92A21" w:rsidRDefault="00C92A21" w:rsidP="00E04B7D">
      <w:r>
        <w:separator/>
      </w:r>
    </w:p>
  </w:footnote>
  <w:footnote w:type="continuationSeparator" w:id="0">
    <w:p w14:paraId="73F8D677" w14:textId="77777777" w:rsidR="00C92A21" w:rsidRDefault="00C92A21" w:rsidP="00E04B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20AFE"/>
    <w:multiLevelType w:val="hybridMultilevel"/>
    <w:tmpl w:val="AD065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F46A6"/>
    <w:multiLevelType w:val="hybridMultilevel"/>
    <w:tmpl w:val="73D41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AD1C84"/>
    <w:multiLevelType w:val="hybridMultilevel"/>
    <w:tmpl w:val="73D41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274DA0"/>
    <w:multiLevelType w:val="hybridMultilevel"/>
    <w:tmpl w:val="68920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AF106F"/>
    <w:multiLevelType w:val="hybridMultilevel"/>
    <w:tmpl w:val="68920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A85574"/>
    <w:multiLevelType w:val="hybridMultilevel"/>
    <w:tmpl w:val="0F2A0E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C5C5F6E"/>
    <w:multiLevelType w:val="hybridMultilevel"/>
    <w:tmpl w:val="70A02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CF0974"/>
    <w:multiLevelType w:val="hybridMultilevel"/>
    <w:tmpl w:val="9D126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D07C24"/>
    <w:multiLevelType w:val="hybridMultilevel"/>
    <w:tmpl w:val="73D41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A554DD"/>
    <w:multiLevelType w:val="hybridMultilevel"/>
    <w:tmpl w:val="D1287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0"/>
  </w:num>
  <w:num w:numId="5">
    <w:abstractNumId w:val="7"/>
  </w:num>
  <w:num w:numId="6">
    <w:abstractNumId w:val="2"/>
  </w:num>
  <w:num w:numId="7">
    <w:abstractNumId w:val="4"/>
  </w:num>
  <w:num w:numId="8">
    <w:abstractNumId w:val="3"/>
  </w:num>
  <w:num w:numId="9">
    <w:abstractNumId w:val="8"/>
  </w:num>
  <w:num w:numId="10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9BD"/>
    <w:rsid w:val="000A1BFE"/>
    <w:rsid w:val="00170B5C"/>
    <w:rsid w:val="0021246B"/>
    <w:rsid w:val="00212EBA"/>
    <w:rsid w:val="002655B9"/>
    <w:rsid w:val="002863A0"/>
    <w:rsid w:val="002A0B47"/>
    <w:rsid w:val="002B7A3C"/>
    <w:rsid w:val="002D2598"/>
    <w:rsid w:val="003044E0"/>
    <w:rsid w:val="00315FF0"/>
    <w:rsid w:val="00330DA3"/>
    <w:rsid w:val="004256C4"/>
    <w:rsid w:val="004345AF"/>
    <w:rsid w:val="00473AC3"/>
    <w:rsid w:val="00511C92"/>
    <w:rsid w:val="005967C2"/>
    <w:rsid w:val="005B4903"/>
    <w:rsid w:val="005B79FF"/>
    <w:rsid w:val="005C604D"/>
    <w:rsid w:val="006279D6"/>
    <w:rsid w:val="00675F65"/>
    <w:rsid w:val="0067708D"/>
    <w:rsid w:val="006E2074"/>
    <w:rsid w:val="007C0656"/>
    <w:rsid w:val="00851E1E"/>
    <w:rsid w:val="008D5C1D"/>
    <w:rsid w:val="008E1AB2"/>
    <w:rsid w:val="008E78E8"/>
    <w:rsid w:val="0095150D"/>
    <w:rsid w:val="009909BD"/>
    <w:rsid w:val="009E3111"/>
    <w:rsid w:val="009F2A7B"/>
    <w:rsid w:val="00A9004A"/>
    <w:rsid w:val="00AA1046"/>
    <w:rsid w:val="00BA4E8D"/>
    <w:rsid w:val="00BB4692"/>
    <w:rsid w:val="00C44A5F"/>
    <w:rsid w:val="00C92A21"/>
    <w:rsid w:val="00D12B9F"/>
    <w:rsid w:val="00D808D4"/>
    <w:rsid w:val="00DA5596"/>
    <w:rsid w:val="00DB69A6"/>
    <w:rsid w:val="00DC1A2F"/>
    <w:rsid w:val="00E04B7D"/>
    <w:rsid w:val="00E56309"/>
    <w:rsid w:val="00E939F8"/>
    <w:rsid w:val="00F315BC"/>
    <w:rsid w:val="00F913B7"/>
    <w:rsid w:val="00FA1C3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5E8CB1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1AB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9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4B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4B7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04B7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4B7D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59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59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3</Pages>
  <Words>549</Words>
  <Characters>3130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Schreger</dc:creator>
  <cp:keywords/>
  <dc:description/>
  <cp:lastModifiedBy>Microsoft Office User</cp:lastModifiedBy>
  <cp:revision>37</cp:revision>
  <dcterms:created xsi:type="dcterms:W3CDTF">2015-11-13T18:50:00Z</dcterms:created>
  <dcterms:modified xsi:type="dcterms:W3CDTF">2017-05-09T18:06:00Z</dcterms:modified>
</cp:coreProperties>
</file>